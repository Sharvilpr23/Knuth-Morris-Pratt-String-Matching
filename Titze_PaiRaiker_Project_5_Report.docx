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DBF08" w14:textId="77777777" w:rsidR="00E917B9" w:rsidRDefault="00947787">
      <w:pPr>
        <w:pStyle w:val="Title"/>
        <w:rPr>
          <w:rFonts w:eastAsia="Times New Roman"/>
        </w:rPr>
      </w:pPr>
      <w:r>
        <w:rPr>
          <w:rFonts w:eastAsia="Times New Roman"/>
        </w:rPr>
        <w:t>Final Project for CS 372</w:t>
      </w:r>
    </w:p>
    <w:p w14:paraId="76C690C9" w14:textId="23528251" w:rsidR="00584F33" w:rsidRPr="00584F33" w:rsidRDefault="00584F33" w:rsidP="00584F33">
      <w:pPr>
        <w:jc w:val="center"/>
        <w:rPr>
          <w:i/>
          <w:color w:val="FF0000"/>
        </w:rPr>
      </w:pPr>
      <w:r w:rsidRPr="00B72952">
        <w:rPr>
          <w:b/>
          <w:i/>
          <w:color w:val="FF0000"/>
        </w:rPr>
        <w:t>Erase this</w:t>
      </w:r>
      <w:r w:rsidRPr="00584F33">
        <w:rPr>
          <w:i/>
          <w:color w:val="FF0000"/>
        </w:rPr>
        <w:t xml:space="preserve"> before you submit: You are more than welcome to bullet point </w:t>
      </w:r>
      <w:r>
        <w:rPr>
          <w:i/>
          <w:color w:val="FF0000"/>
        </w:rPr>
        <w:t xml:space="preserve">or tabulate </w:t>
      </w:r>
      <w:r w:rsidRPr="00584F33">
        <w:rPr>
          <w:i/>
          <w:color w:val="FF0000"/>
        </w:rPr>
        <w:t>everything like in the first heading</w:t>
      </w:r>
      <w:r>
        <w:rPr>
          <w:i/>
          <w:color w:val="FF0000"/>
        </w:rPr>
        <w:t xml:space="preserve"> and </w:t>
      </w:r>
      <w:r w:rsidR="00F16292">
        <w:rPr>
          <w:i/>
          <w:color w:val="FF0000"/>
        </w:rPr>
        <w:t>b</w:t>
      </w:r>
      <w:r>
        <w:rPr>
          <w:i/>
          <w:color w:val="FF0000"/>
        </w:rPr>
        <w:t>uilt-in tests</w:t>
      </w:r>
      <w:r w:rsidRPr="00584F33">
        <w:rPr>
          <w:i/>
          <w:color w:val="FF0000"/>
        </w:rPr>
        <w:t>. I’m going to be “checking” off what I can from the report</w:t>
      </w:r>
      <w:r w:rsidR="00304D88">
        <w:rPr>
          <w:i/>
          <w:color w:val="FF0000"/>
        </w:rPr>
        <w:t>. T</w:t>
      </w:r>
      <w:r w:rsidRPr="00584F33">
        <w:rPr>
          <w:i/>
          <w:color w:val="FF0000"/>
        </w:rPr>
        <w:t>he easier it is to find, the less likely a requirement will be missed.</w:t>
      </w:r>
      <w:r w:rsidR="008A57E1">
        <w:rPr>
          <w:i/>
          <w:color w:val="FF0000"/>
        </w:rPr>
        <w:t xml:space="preserve"> </w:t>
      </w:r>
      <w:r w:rsidR="008A57E1" w:rsidRPr="008A57E1">
        <w:rPr>
          <w:i/>
          <w:color w:val="538135" w:themeColor="accent6" w:themeShade="BF"/>
        </w:rPr>
        <w:t>Team only parts are in green.</w:t>
      </w:r>
    </w:p>
    <w:p w14:paraId="3AAD6B07" w14:textId="77777777" w:rsidR="00E917B9" w:rsidRDefault="0044560F">
      <w:pPr>
        <w:spacing w:after="0" w:line="240" w:lineRule="auto"/>
        <w:rPr>
          <w:rFonts w:eastAsia="Times New Roman" w:cs="Arial"/>
          <w:i/>
          <w:sz w:val="24"/>
          <w:szCs w:val="24"/>
        </w:rPr>
      </w:pPr>
      <w:r>
        <w:rPr>
          <w:rFonts w:eastAsia="Times New Roman" w:cs="Arial"/>
          <w:i/>
          <w:sz w:val="24"/>
          <w:szCs w:val="24"/>
        </w:rPr>
        <w:t>[Your name]</w:t>
      </w:r>
    </w:p>
    <w:p w14:paraId="29EFB6B3" w14:textId="77777777" w:rsidR="00E917B9" w:rsidRDefault="0044560F">
      <w:pPr>
        <w:pStyle w:val="Heading1"/>
        <w:rPr>
          <w:rFonts w:eastAsia="Times New Roman"/>
        </w:rPr>
      </w:pPr>
      <w:r>
        <w:rPr>
          <w:rFonts w:eastAsia="Times New Roman"/>
        </w:rPr>
        <w:t>Algorithm, Application, Language Choice</w:t>
      </w:r>
    </w:p>
    <w:p w14:paraId="6C40AB9E" w14:textId="33CF01A0" w:rsidR="00E917B9" w:rsidRDefault="00D0306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i/>
          <w:sz w:val="24"/>
          <w:szCs w:val="24"/>
        </w:rPr>
      </w:pPr>
      <w:ins w:id="0" w:author="Pai Raiker, Sharvil R. - SDSMT Student" w:date="2020-11-23T17:49:00Z">
        <w:r>
          <w:rPr>
            <w:rFonts w:eastAsia="Times New Roman" w:cs="Arial"/>
            <w:iCs/>
            <w:sz w:val="24"/>
            <w:szCs w:val="24"/>
          </w:rPr>
          <w:t>Knuth-Morris-Pratt</w:t>
        </w:r>
      </w:ins>
      <w:del w:id="1" w:author="Pai Raiker, Sharvil R. - SDSMT Student" w:date="2020-11-23T17:49:00Z">
        <w:r w:rsidR="0044560F" w:rsidDel="00D03067">
          <w:rPr>
            <w:rFonts w:eastAsia="Times New Roman" w:cs="Arial"/>
            <w:i/>
            <w:sz w:val="24"/>
            <w:szCs w:val="24"/>
          </w:rPr>
          <w:delText>[Your algorithm choice]</w:delText>
        </w:r>
      </w:del>
    </w:p>
    <w:p w14:paraId="0804CE41" w14:textId="7E5C2433" w:rsidR="00E917B9" w:rsidRDefault="00D0306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i/>
          <w:sz w:val="24"/>
          <w:szCs w:val="24"/>
        </w:rPr>
      </w:pPr>
      <w:ins w:id="2" w:author="Pai Raiker, Sharvil R. - SDSMT Student" w:date="2020-11-23T17:52:00Z">
        <w:r>
          <w:rPr>
            <w:rFonts w:eastAsia="Times New Roman" w:cs="Arial"/>
            <w:iCs/>
            <w:sz w:val="24"/>
            <w:szCs w:val="24"/>
          </w:rPr>
          <w:t>String Matching</w:t>
        </w:r>
      </w:ins>
      <w:del w:id="3" w:author="Pai Raiker, Sharvil R. - SDSMT Student" w:date="2020-11-23T17:52:00Z">
        <w:r w:rsidR="0044560F" w:rsidDel="00D03067">
          <w:rPr>
            <w:rFonts w:eastAsia="Times New Roman" w:cs="Arial"/>
            <w:i/>
            <w:sz w:val="24"/>
            <w:szCs w:val="24"/>
          </w:rPr>
          <w:delText>[Your application choice]</w:delText>
        </w:r>
      </w:del>
    </w:p>
    <w:p w14:paraId="3B693ED9" w14:textId="3B1E5210" w:rsidR="00E917B9" w:rsidRDefault="007F744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i/>
          <w:sz w:val="24"/>
          <w:szCs w:val="24"/>
        </w:rPr>
      </w:pPr>
      <w:ins w:id="4" w:author="Pai Raiker, Sharvil R. - SDSMT Student" w:date="2020-11-23T17:53:00Z">
        <w:r>
          <w:rPr>
            <w:rFonts w:eastAsia="Times New Roman" w:cs="Arial"/>
            <w:iCs/>
            <w:sz w:val="24"/>
            <w:szCs w:val="24"/>
          </w:rPr>
          <w:t>C++</w:t>
        </w:r>
      </w:ins>
      <w:del w:id="5" w:author="Pai Raiker, Sharvil R. - SDSMT Student" w:date="2020-11-23T17:53:00Z">
        <w:r w:rsidR="0044560F" w:rsidDel="007F7443">
          <w:rPr>
            <w:rFonts w:eastAsia="Times New Roman" w:cs="Arial"/>
            <w:i/>
            <w:sz w:val="24"/>
            <w:szCs w:val="24"/>
          </w:rPr>
          <w:delText>[Your language choice]</w:delText>
        </w:r>
      </w:del>
    </w:p>
    <w:p w14:paraId="4F9CDD41" w14:textId="77777777" w:rsidR="00E917B9" w:rsidRDefault="0044560F">
      <w:pPr>
        <w:pStyle w:val="Heading1"/>
        <w:rPr>
          <w:rFonts w:eastAsia="Times New Roman"/>
        </w:rPr>
      </w:pPr>
      <w:r>
        <w:rPr>
          <w:rFonts w:eastAsia="Times New Roman"/>
        </w:rPr>
        <w:t>Where It Is Used</w:t>
      </w:r>
    </w:p>
    <w:p w14:paraId="758023A8" w14:textId="0DCA9718" w:rsidR="00527385" w:rsidRDefault="0044560F">
      <w:pPr>
        <w:spacing w:after="0" w:line="240" w:lineRule="auto"/>
        <w:rPr>
          <w:rFonts w:eastAsia="Times New Roman" w:cs="Arial"/>
          <w:i/>
          <w:sz w:val="24"/>
          <w:szCs w:val="24"/>
        </w:rPr>
      </w:pPr>
      <w:r>
        <w:rPr>
          <w:rFonts w:eastAsia="Times New Roman" w:cs="Arial"/>
          <w:i/>
          <w:sz w:val="24"/>
          <w:szCs w:val="24"/>
        </w:rPr>
        <w:t>[Brief description of the class of pro</w:t>
      </w:r>
      <w:r w:rsidR="00886813">
        <w:rPr>
          <w:rFonts w:eastAsia="Times New Roman" w:cs="Arial"/>
          <w:i/>
          <w:sz w:val="24"/>
          <w:szCs w:val="24"/>
        </w:rPr>
        <w:t>blems your algorithm(s) solves</w:t>
      </w:r>
      <w:r w:rsidR="00527385">
        <w:rPr>
          <w:rFonts w:eastAsia="Times New Roman" w:cs="Arial"/>
          <w:i/>
          <w:sz w:val="24"/>
          <w:szCs w:val="24"/>
        </w:rPr>
        <w:t>]</w:t>
      </w:r>
    </w:p>
    <w:p w14:paraId="301322C6" w14:textId="00F5F6BF" w:rsidR="00527385" w:rsidRDefault="00527385" w:rsidP="00527385">
      <w:pPr>
        <w:pStyle w:val="Heading2"/>
      </w:pPr>
      <w:r>
        <w:t>Other applications</w:t>
      </w:r>
    </w:p>
    <w:p w14:paraId="7D245F70" w14:textId="58755F65" w:rsidR="00527385" w:rsidRPr="00527385" w:rsidRDefault="00527385" w:rsidP="0052738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i/>
          <w:sz w:val="24"/>
          <w:szCs w:val="24"/>
        </w:rPr>
      </w:pPr>
      <w:r w:rsidRPr="00527385">
        <w:rPr>
          <w:rFonts w:eastAsia="Times New Roman" w:cs="Arial"/>
          <w:i/>
          <w:sz w:val="24"/>
          <w:szCs w:val="24"/>
        </w:rPr>
        <w:t>[</w:t>
      </w:r>
      <w:r w:rsidR="004551EC" w:rsidRPr="00527385">
        <w:rPr>
          <w:rFonts w:eastAsia="Times New Roman" w:cs="Arial"/>
          <w:i/>
          <w:sz w:val="24"/>
          <w:szCs w:val="24"/>
        </w:rPr>
        <w:t xml:space="preserve">at least 2 </w:t>
      </w:r>
      <w:r w:rsidR="00886813" w:rsidRPr="00527385">
        <w:rPr>
          <w:rFonts w:eastAsia="Times New Roman" w:cs="Arial"/>
          <w:i/>
          <w:sz w:val="24"/>
          <w:szCs w:val="24"/>
        </w:rPr>
        <w:t>other possible applications for your algorithm</w:t>
      </w:r>
      <w:r w:rsidRPr="00527385">
        <w:rPr>
          <w:rFonts w:eastAsia="Times New Roman" w:cs="Arial"/>
          <w:i/>
          <w:sz w:val="24"/>
          <w:szCs w:val="24"/>
        </w:rPr>
        <w:t>]</w:t>
      </w:r>
    </w:p>
    <w:p w14:paraId="5C9344E3" w14:textId="281F40BC" w:rsidR="00527385" w:rsidRPr="00527385" w:rsidRDefault="00527385" w:rsidP="00527385">
      <w:pPr>
        <w:pStyle w:val="Heading2"/>
      </w:pPr>
      <w:r>
        <w:t>Alternative algorithms</w:t>
      </w:r>
    </w:p>
    <w:p w14:paraId="1A7323D9" w14:textId="2F5E3338" w:rsidR="00527385" w:rsidRDefault="00527385" w:rsidP="0052738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i/>
          <w:sz w:val="24"/>
          <w:szCs w:val="24"/>
        </w:rPr>
      </w:pPr>
      <w:r w:rsidRPr="00527385">
        <w:rPr>
          <w:rFonts w:eastAsia="Times New Roman" w:cs="Arial"/>
          <w:i/>
          <w:sz w:val="24"/>
          <w:szCs w:val="24"/>
        </w:rPr>
        <w:t>[</w:t>
      </w:r>
      <w:r w:rsidR="004551EC" w:rsidRPr="00527385">
        <w:rPr>
          <w:rFonts w:eastAsia="Times New Roman" w:cs="Arial"/>
          <w:i/>
          <w:sz w:val="24"/>
          <w:szCs w:val="24"/>
        </w:rPr>
        <w:t xml:space="preserve">at least 2 </w:t>
      </w:r>
      <w:r w:rsidR="00886813" w:rsidRPr="00527385">
        <w:rPr>
          <w:rFonts w:eastAsia="Times New Roman" w:cs="Arial"/>
          <w:i/>
          <w:sz w:val="24"/>
          <w:szCs w:val="24"/>
        </w:rPr>
        <w:t>other possible algorithms for your application</w:t>
      </w:r>
      <w:r w:rsidRPr="00527385">
        <w:rPr>
          <w:rFonts w:eastAsia="Times New Roman" w:cs="Arial"/>
          <w:i/>
          <w:sz w:val="24"/>
          <w:szCs w:val="24"/>
        </w:rPr>
        <w:t>]</w:t>
      </w:r>
    </w:p>
    <w:p w14:paraId="5D8D7919" w14:textId="77777777" w:rsidR="00527385" w:rsidRPr="00527385" w:rsidRDefault="00527385" w:rsidP="00527385">
      <w:pPr>
        <w:pStyle w:val="ListParagraph"/>
        <w:spacing w:after="0" w:line="240" w:lineRule="auto"/>
        <w:rPr>
          <w:rFonts w:eastAsia="Times New Roman" w:cs="Arial"/>
          <w:i/>
          <w:sz w:val="24"/>
          <w:szCs w:val="24"/>
        </w:rPr>
      </w:pPr>
    </w:p>
    <w:p w14:paraId="583F5D46" w14:textId="2EF0DB35" w:rsidR="002E2EDD" w:rsidRDefault="002E2EDD" w:rsidP="002E2EDD">
      <w:pPr>
        <w:pStyle w:val="Heading2"/>
      </w:pPr>
      <w:r>
        <w:t>Reason for choice</w:t>
      </w:r>
    </w:p>
    <w:p w14:paraId="6916451C" w14:textId="7BCCBB31" w:rsidR="002E2EDD" w:rsidRPr="002E2EDD" w:rsidRDefault="002E2EDD" w:rsidP="002E2EDD">
      <w:pPr>
        <w:rPr>
          <w:i/>
        </w:rPr>
      </w:pPr>
      <w:r w:rsidRPr="002E2EDD">
        <w:rPr>
          <w:i/>
        </w:rPr>
        <w:t>[explain why you picked the algorithm you did]</w:t>
      </w:r>
    </w:p>
    <w:p w14:paraId="7FF020BE" w14:textId="4BDFC45C" w:rsidR="00E917B9" w:rsidRPr="007A766F" w:rsidRDefault="00527385">
      <w:pPr>
        <w:spacing w:after="0" w:line="240" w:lineRule="auto"/>
        <w:rPr>
          <w:rFonts w:eastAsia="Times New Roman" w:cs="Arial"/>
          <w:i/>
          <w:sz w:val="24"/>
          <w:szCs w:val="24"/>
        </w:rPr>
      </w:pPr>
      <w:r>
        <w:rPr>
          <w:rFonts w:eastAsia="Times New Roman" w:cs="Arial"/>
          <w:i/>
          <w:sz w:val="24"/>
          <w:szCs w:val="24"/>
        </w:rPr>
        <w:t>[</w:t>
      </w:r>
      <w:r w:rsidR="007A766F">
        <w:rPr>
          <w:rFonts w:eastAsia="Times New Roman" w:cs="Arial"/>
          <w:i/>
          <w:sz w:val="24"/>
          <w:szCs w:val="24"/>
        </w:rPr>
        <w:t>1-2 sentences</w:t>
      </w:r>
      <w:r w:rsidR="00886813">
        <w:rPr>
          <w:rFonts w:eastAsia="Times New Roman" w:cs="Arial"/>
          <w:i/>
          <w:sz w:val="24"/>
          <w:szCs w:val="24"/>
        </w:rPr>
        <w:t xml:space="preserve"> </w:t>
      </w:r>
      <w:proofErr w:type="gramStart"/>
      <w:r w:rsidR="002E2EDD">
        <w:rPr>
          <w:rFonts w:eastAsia="Times New Roman" w:cs="Arial"/>
          <w:i/>
          <w:sz w:val="24"/>
          <w:szCs w:val="24"/>
        </w:rPr>
        <w:t>is</w:t>
      </w:r>
      <w:proofErr w:type="gramEnd"/>
      <w:r>
        <w:rPr>
          <w:rFonts w:eastAsia="Times New Roman" w:cs="Arial"/>
          <w:i/>
          <w:sz w:val="24"/>
          <w:szCs w:val="24"/>
        </w:rPr>
        <w:t xml:space="preserve"> typically sufficient for this section</w:t>
      </w:r>
      <w:r w:rsidR="00886813">
        <w:rPr>
          <w:rFonts w:eastAsia="Times New Roman" w:cs="Arial"/>
          <w:i/>
          <w:sz w:val="24"/>
          <w:szCs w:val="24"/>
        </w:rPr>
        <w:t>]</w:t>
      </w:r>
    </w:p>
    <w:p w14:paraId="73AF9999" w14:textId="51BF75AF" w:rsidR="00F974BB" w:rsidRPr="00F974BB" w:rsidRDefault="00F974BB" w:rsidP="00F974BB">
      <w:pPr>
        <w:pStyle w:val="Heading1"/>
      </w:pPr>
      <w:r>
        <w:t xml:space="preserve">How </w:t>
      </w:r>
      <w:r w:rsidR="00E40405">
        <w:t>Your Project</w:t>
      </w:r>
      <w:r>
        <w:t xml:space="preserve"> </w:t>
      </w:r>
      <w:r w:rsidR="00903BA8">
        <w:t>W</w:t>
      </w:r>
      <w:r>
        <w:t>orks</w:t>
      </w:r>
    </w:p>
    <w:p w14:paraId="4C817F01" w14:textId="390E5B4A" w:rsidR="00F974BB" w:rsidRDefault="00F974BB">
      <w:pPr>
        <w:rPr>
          <w:i/>
          <w:sz w:val="24"/>
        </w:rPr>
      </w:pPr>
      <w:r>
        <w:rPr>
          <w:i/>
          <w:sz w:val="24"/>
        </w:rPr>
        <w:t xml:space="preserve">[. Pretend you are explaining how </w:t>
      </w:r>
      <w:r w:rsidR="00E40405">
        <w:rPr>
          <w:i/>
          <w:sz w:val="24"/>
        </w:rPr>
        <w:t xml:space="preserve">your project </w:t>
      </w:r>
      <w:r>
        <w:rPr>
          <w:i/>
          <w:sz w:val="24"/>
        </w:rPr>
        <w:t xml:space="preserve">works to a </w:t>
      </w:r>
      <w:r w:rsidR="00541267">
        <w:rPr>
          <w:i/>
          <w:sz w:val="24"/>
        </w:rPr>
        <w:t>Programming II freshman</w:t>
      </w:r>
      <w:r>
        <w:rPr>
          <w:i/>
          <w:sz w:val="24"/>
        </w:rPr>
        <w:t>. 1</w:t>
      </w:r>
      <w:r w:rsidR="00BA69F7">
        <w:rPr>
          <w:i/>
          <w:sz w:val="24"/>
        </w:rPr>
        <w:t>-3</w:t>
      </w:r>
      <w:r>
        <w:rPr>
          <w:i/>
          <w:sz w:val="24"/>
        </w:rPr>
        <w:t xml:space="preserve"> paragraph</w:t>
      </w:r>
      <w:r w:rsidR="00BA69F7">
        <w:rPr>
          <w:i/>
          <w:sz w:val="24"/>
        </w:rPr>
        <w:t>s</w:t>
      </w:r>
      <w:r>
        <w:rPr>
          <w:i/>
          <w:sz w:val="24"/>
        </w:rPr>
        <w:t xml:space="preserve"> will likely be </w:t>
      </w:r>
      <w:proofErr w:type="gramStart"/>
      <w:r>
        <w:rPr>
          <w:i/>
          <w:sz w:val="24"/>
        </w:rPr>
        <w:t>sufficient, but</w:t>
      </w:r>
      <w:proofErr w:type="gramEnd"/>
      <w:r>
        <w:rPr>
          <w:i/>
          <w:sz w:val="24"/>
        </w:rPr>
        <w:t xml:space="preserve"> ask if you are unsure This is mostly to make sure </w:t>
      </w:r>
      <w:r w:rsidR="00304D88">
        <w:rPr>
          <w:i/>
          <w:sz w:val="24"/>
        </w:rPr>
        <w:t xml:space="preserve">that </w:t>
      </w:r>
      <w:r>
        <w:rPr>
          <w:i/>
          <w:sz w:val="24"/>
        </w:rPr>
        <w:t xml:space="preserve">you understand what you did and </w:t>
      </w:r>
      <w:r w:rsidR="00E40405">
        <w:rPr>
          <w:i/>
          <w:sz w:val="24"/>
        </w:rPr>
        <w:t>d</w:t>
      </w:r>
      <w:r>
        <w:rPr>
          <w:i/>
          <w:sz w:val="24"/>
        </w:rPr>
        <w:t>idn’t just copy and paste code from somewhere.]</w:t>
      </w:r>
    </w:p>
    <w:p w14:paraId="379B5C05" w14:textId="76D0F202" w:rsidR="008A57E1" w:rsidRPr="008A57E1" w:rsidRDefault="008A57E1">
      <w:pPr>
        <w:rPr>
          <w:i/>
          <w:color w:val="538135" w:themeColor="accent6" w:themeShade="BF"/>
          <w:sz w:val="24"/>
        </w:rPr>
      </w:pPr>
      <w:r w:rsidRPr="008A57E1">
        <w:rPr>
          <w:i/>
          <w:color w:val="538135" w:themeColor="accent6" w:themeShade="BF"/>
          <w:sz w:val="24"/>
        </w:rPr>
        <w:t>(</w:t>
      </w:r>
      <w:r w:rsidR="00304D88">
        <w:rPr>
          <w:i/>
          <w:color w:val="538135" w:themeColor="accent6" w:themeShade="BF"/>
          <w:sz w:val="24"/>
        </w:rPr>
        <w:t>T</w:t>
      </w:r>
      <w:r w:rsidRPr="008A57E1">
        <w:rPr>
          <w:i/>
          <w:color w:val="538135" w:themeColor="accent6" w:themeShade="BF"/>
          <w:sz w:val="24"/>
        </w:rPr>
        <w:t>eam projects are expected to have more detail. You must “chunk” the algorithm and explain each part.)</w:t>
      </w:r>
    </w:p>
    <w:p w14:paraId="62E8F85F" w14:textId="77777777" w:rsidR="00E917B9" w:rsidRDefault="0044560F">
      <w:pPr>
        <w:pStyle w:val="Heading1"/>
      </w:pPr>
      <w:r>
        <w:t>Run time</w:t>
      </w:r>
    </w:p>
    <w:p w14:paraId="1E8D37A5" w14:textId="48E1258C" w:rsidR="00E917B9" w:rsidRDefault="0044560F">
      <w:pPr>
        <w:rPr>
          <w:rFonts w:eastAsia="Times New Roman" w:cs="Arial"/>
          <w:i/>
          <w:sz w:val="24"/>
          <w:szCs w:val="24"/>
        </w:rPr>
      </w:pPr>
      <w:r>
        <w:rPr>
          <w:rFonts w:eastAsia="Times New Roman" w:cs="Arial"/>
          <w:i/>
          <w:sz w:val="24"/>
          <w:szCs w:val="24"/>
        </w:rPr>
        <w:t>[Name and explain</w:t>
      </w:r>
      <w:r w:rsidR="00527385">
        <w:rPr>
          <w:rFonts w:eastAsia="Times New Roman" w:cs="Arial"/>
          <w:i/>
          <w:sz w:val="24"/>
          <w:szCs w:val="24"/>
        </w:rPr>
        <w:t xml:space="preserve"> why </w:t>
      </w:r>
      <w:r w:rsidR="00F16292">
        <w:rPr>
          <w:rFonts w:eastAsia="Times New Roman" w:cs="Arial"/>
          <w:i/>
          <w:sz w:val="24"/>
          <w:szCs w:val="24"/>
        </w:rPr>
        <w:t>the project</w:t>
      </w:r>
      <w:r w:rsidR="00527385">
        <w:rPr>
          <w:rFonts w:eastAsia="Times New Roman" w:cs="Arial"/>
          <w:i/>
          <w:sz w:val="24"/>
          <w:szCs w:val="24"/>
        </w:rPr>
        <w:t xml:space="preserve"> </w:t>
      </w:r>
      <w:proofErr w:type="gramStart"/>
      <w:r w:rsidR="00527385">
        <w:rPr>
          <w:rFonts w:eastAsia="Times New Roman" w:cs="Arial"/>
          <w:i/>
          <w:sz w:val="24"/>
          <w:szCs w:val="24"/>
        </w:rPr>
        <w:t>has</w:t>
      </w:r>
      <w:proofErr w:type="gramEnd"/>
      <w:r w:rsidR="00527385">
        <w:rPr>
          <w:rFonts w:eastAsia="Times New Roman" w:cs="Arial"/>
          <w:i/>
          <w:sz w:val="24"/>
          <w:szCs w:val="24"/>
        </w:rPr>
        <w:t xml:space="preserve"> </w:t>
      </w:r>
      <w:r w:rsidR="007A766F">
        <w:rPr>
          <w:rFonts w:eastAsia="Times New Roman" w:cs="Arial"/>
          <w:i/>
          <w:sz w:val="24"/>
          <w:szCs w:val="24"/>
        </w:rPr>
        <w:t>the given</w:t>
      </w:r>
      <w:r w:rsidR="00527385">
        <w:rPr>
          <w:rFonts w:eastAsia="Times New Roman" w:cs="Arial"/>
          <w:i/>
          <w:sz w:val="24"/>
          <w:szCs w:val="24"/>
        </w:rPr>
        <w:t xml:space="preserve"> big-O run time</w:t>
      </w:r>
      <w:r>
        <w:rPr>
          <w:rFonts w:eastAsia="Times New Roman" w:cs="Arial"/>
          <w:i/>
          <w:sz w:val="24"/>
          <w:szCs w:val="24"/>
        </w:rPr>
        <w:t xml:space="preserve"> </w:t>
      </w:r>
      <w:r w:rsidR="00F16292">
        <w:rPr>
          <w:rFonts w:eastAsia="Times New Roman" w:cs="Arial"/>
          <w:i/>
          <w:sz w:val="24"/>
          <w:szCs w:val="24"/>
        </w:rPr>
        <w:t xml:space="preserve">as </w:t>
      </w:r>
      <w:r>
        <w:rPr>
          <w:rFonts w:eastAsia="Times New Roman" w:cs="Arial"/>
          <w:i/>
          <w:sz w:val="24"/>
          <w:szCs w:val="24"/>
        </w:rPr>
        <w:t>the theoretical run time</w:t>
      </w:r>
      <w:r w:rsidR="00083DA2">
        <w:rPr>
          <w:rFonts w:eastAsia="Times New Roman" w:cs="Arial"/>
          <w:i/>
          <w:sz w:val="24"/>
          <w:szCs w:val="24"/>
        </w:rPr>
        <w:t xml:space="preserve"> </w:t>
      </w:r>
      <w:r w:rsidR="00083DA2" w:rsidRPr="00083DA2">
        <w:rPr>
          <w:rFonts w:eastAsia="Times New Roman" w:cs="Arial"/>
          <w:b/>
          <w:sz w:val="24"/>
          <w:szCs w:val="24"/>
        </w:rPr>
        <w:t>for your implementation</w:t>
      </w:r>
      <w:r>
        <w:rPr>
          <w:rFonts w:eastAsia="Times New Roman" w:cs="Arial"/>
          <w:i/>
          <w:sz w:val="24"/>
          <w:szCs w:val="24"/>
        </w:rPr>
        <w:t>]</w:t>
      </w:r>
    </w:p>
    <w:p w14:paraId="7BC830E0" w14:textId="006A3837" w:rsidR="00243CCD" w:rsidRPr="008A57E1" w:rsidRDefault="008A57E1" w:rsidP="008A57E1">
      <w:pPr>
        <w:spacing w:after="0" w:line="240" w:lineRule="auto"/>
        <w:rPr>
          <w:rFonts w:eastAsia="Times New Roman" w:cs="Arial"/>
          <w:color w:val="538135" w:themeColor="accent6" w:themeShade="BF"/>
          <w:sz w:val="24"/>
          <w:szCs w:val="24"/>
        </w:rPr>
      </w:pPr>
      <w:r w:rsidRPr="008A57E1">
        <w:rPr>
          <w:color w:val="538135" w:themeColor="accent6" w:themeShade="BF"/>
        </w:rPr>
        <w:t>(team only)</w:t>
      </w:r>
      <w:r w:rsidR="00527385" w:rsidRPr="008A57E1">
        <w:rPr>
          <w:rFonts w:eastAsia="Times New Roman" w:cs="Arial"/>
          <w:color w:val="538135" w:themeColor="accent6" w:themeShade="BF"/>
          <w:sz w:val="24"/>
          <w:szCs w:val="24"/>
        </w:rPr>
        <w:t xml:space="preserve">: Formally prove the run time through </w:t>
      </w:r>
      <w:r w:rsidR="00083DA2" w:rsidRPr="008A57E1">
        <w:rPr>
          <w:rFonts w:eastAsia="Times New Roman" w:cs="Arial"/>
          <w:color w:val="538135" w:themeColor="accent6" w:themeShade="BF"/>
          <w:sz w:val="24"/>
          <w:szCs w:val="24"/>
        </w:rPr>
        <w:t xml:space="preserve">instruction counting, probability, or recursion analysis depending on your problem. You </w:t>
      </w:r>
      <w:r w:rsidR="00083DA2" w:rsidRPr="008A57E1">
        <w:rPr>
          <w:rFonts w:eastAsia="Times New Roman" w:cs="Arial"/>
          <w:b/>
          <w:color w:val="538135" w:themeColor="accent6" w:themeShade="BF"/>
          <w:sz w:val="24"/>
          <w:szCs w:val="24"/>
        </w:rPr>
        <w:t>will need</w:t>
      </w:r>
      <w:r w:rsidR="00083DA2" w:rsidRPr="008A57E1">
        <w:rPr>
          <w:rFonts w:eastAsia="Times New Roman" w:cs="Arial"/>
          <w:color w:val="538135" w:themeColor="accent6" w:themeShade="BF"/>
          <w:sz w:val="24"/>
          <w:szCs w:val="24"/>
        </w:rPr>
        <w:t xml:space="preserve"> to use </w:t>
      </w:r>
      <w:r w:rsidR="00304D88" w:rsidRPr="00304D88">
        <w:rPr>
          <w:rFonts w:eastAsia="Times New Roman" w:cs="Arial"/>
          <w:color w:val="538135" w:themeColor="accent6" w:themeShade="BF"/>
          <w:sz w:val="24"/>
          <w:szCs w:val="24"/>
        </w:rPr>
        <w:t>pseudocode</w:t>
      </w:r>
      <w:r w:rsidR="00083DA2" w:rsidRPr="008A57E1">
        <w:rPr>
          <w:rFonts w:eastAsia="Times New Roman" w:cs="Arial"/>
          <w:color w:val="538135" w:themeColor="accent6" w:themeShade="BF"/>
          <w:sz w:val="24"/>
          <w:szCs w:val="24"/>
        </w:rPr>
        <w:t xml:space="preserve"> to prove this.</w:t>
      </w:r>
    </w:p>
    <w:p w14:paraId="55B3A5F1" w14:textId="305D0B57" w:rsidR="00F974BB" w:rsidRDefault="00F974BB">
      <w:pPr>
        <w:pStyle w:val="Heading1"/>
        <w:rPr>
          <w:rFonts w:eastAsia="Times New Roman"/>
        </w:rPr>
      </w:pPr>
      <w:r>
        <w:rPr>
          <w:rFonts w:eastAsia="Times New Roman"/>
        </w:rPr>
        <w:t>Program usage or README</w:t>
      </w:r>
    </w:p>
    <w:p w14:paraId="7C88CD89" w14:textId="0F2F865F" w:rsidR="00F974BB" w:rsidRPr="00F974BB" w:rsidRDefault="00F974BB" w:rsidP="00F974BB">
      <w:r>
        <w:t>[OPTIONAL, and only used if needed]</w:t>
      </w:r>
    </w:p>
    <w:p w14:paraId="74F67969" w14:textId="7A70D54B" w:rsidR="00E917B9" w:rsidRDefault="0044560F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References </w:t>
      </w:r>
    </w:p>
    <w:p w14:paraId="033A5789" w14:textId="223FF145" w:rsidR="00243CCD" w:rsidRDefault="00243CCD" w:rsidP="00243CCD">
      <w:r>
        <w:t>[Where did you find the explanation of your code]</w:t>
      </w:r>
    </w:p>
    <w:p w14:paraId="4095B29E" w14:textId="49EED532" w:rsidR="00243CCD" w:rsidRDefault="00243CCD" w:rsidP="00243CCD">
      <w:r>
        <w:t>[Tutorials]</w:t>
      </w:r>
    </w:p>
    <w:p w14:paraId="6B538FCC" w14:textId="43F34E41" w:rsidR="00243CCD" w:rsidRPr="00243CCD" w:rsidRDefault="00243CCD" w:rsidP="00243CCD">
      <w:r>
        <w:t>[Etc.]</w:t>
      </w:r>
    </w:p>
    <w:p w14:paraId="2E9C9B18" w14:textId="77777777" w:rsidR="00E917B9" w:rsidRDefault="00E917B9"/>
    <w:sectPr w:rsidR="00E917B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04BDA"/>
    <w:multiLevelType w:val="hybridMultilevel"/>
    <w:tmpl w:val="64CE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318B1"/>
    <w:multiLevelType w:val="multilevel"/>
    <w:tmpl w:val="FC9CBB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7B30A4"/>
    <w:multiLevelType w:val="multilevel"/>
    <w:tmpl w:val="9DEC15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BEC456B"/>
    <w:multiLevelType w:val="multilevel"/>
    <w:tmpl w:val="BBCAC1F6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6810F7F"/>
    <w:multiLevelType w:val="multilevel"/>
    <w:tmpl w:val="04D011F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i Raiker, Sharvil R. - SDSMT Student">
    <w15:presenceInfo w15:providerId="AD" w15:userId="S::Sharvil.PaiRaiker@mines.sdsmt.edu::e61c0ec4-93b5-4c84-8211-be1402f2d2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7B9"/>
    <w:rsid w:val="00070F4E"/>
    <w:rsid w:val="00083DA2"/>
    <w:rsid w:val="00243CCD"/>
    <w:rsid w:val="002E2EDD"/>
    <w:rsid w:val="00304D88"/>
    <w:rsid w:val="0044560F"/>
    <w:rsid w:val="004551EC"/>
    <w:rsid w:val="004C7180"/>
    <w:rsid w:val="00527385"/>
    <w:rsid w:val="00541267"/>
    <w:rsid w:val="00584F33"/>
    <w:rsid w:val="007228B6"/>
    <w:rsid w:val="00754A08"/>
    <w:rsid w:val="007A766F"/>
    <w:rsid w:val="007F7443"/>
    <w:rsid w:val="00886813"/>
    <w:rsid w:val="008A57E1"/>
    <w:rsid w:val="00903BA8"/>
    <w:rsid w:val="00947787"/>
    <w:rsid w:val="009624D1"/>
    <w:rsid w:val="00B72952"/>
    <w:rsid w:val="00BA69F7"/>
    <w:rsid w:val="00CD437A"/>
    <w:rsid w:val="00D03067"/>
    <w:rsid w:val="00E40405"/>
    <w:rsid w:val="00E72988"/>
    <w:rsid w:val="00E917B9"/>
    <w:rsid w:val="00F16292"/>
    <w:rsid w:val="00F76945"/>
    <w:rsid w:val="00F974BB"/>
    <w:rsid w:val="00FE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66F8"/>
  <w15:docId w15:val="{85DB86BD-9ADB-46A9-B430-C8F039CC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8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A3341"/>
    <w:rPr>
      <w:rFonts w:asciiTheme="majorHAnsi" w:eastAsiaTheme="majorEastAsia" w:hAnsiTheme="majorHAnsi" w:cstheme="majorBidi"/>
      <w:spacing w:val="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A33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A3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A33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3341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table" w:styleId="TableGrid">
    <w:name w:val="Table Grid"/>
    <w:basedOn w:val="TableNormal"/>
    <w:uiPriority w:val="39"/>
    <w:rsid w:val="003A21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60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228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Rebenitsch, Lisa R.</dc:creator>
  <cp:lastModifiedBy>Pai Raiker, Sharvil R. - SDSMT Student</cp:lastModifiedBy>
  <cp:revision>10</cp:revision>
  <dcterms:created xsi:type="dcterms:W3CDTF">2019-09-24T20:56:00Z</dcterms:created>
  <dcterms:modified xsi:type="dcterms:W3CDTF">2020-11-24T00:53:00Z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South Dakota School of Mines and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